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785"/>
        </w:tabs>
        <w:rPr>
          <w:rStyle w:val="8"/>
          <w:rFonts w:hint="default"/>
          <w:sz w:val="44"/>
          <w:szCs w:val="44"/>
          <w:lang w:val="en-US" w:eastAsia="zh-CN"/>
          <w:rPrChange w:id="0" w:author="We  just finished" w:date="2022-04-17T10:33:24Z">
            <w:rPr>
              <w:rFonts w:hint="default"/>
              <w:sz w:val="44"/>
              <w:szCs w:val="44"/>
              <w:lang w:val="en-US" w:eastAsia="zh-CN"/>
            </w:rPr>
          </w:rPrChange>
        </w:rPr>
      </w:pPr>
      <w:r>
        <w:rPr>
          <w:rFonts w:hint="eastAsia"/>
          <w:sz w:val="44"/>
          <w:szCs w:val="44"/>
          <w:lang w:val="en-US" w:eastAsia="zh-CN"/>
        </w:rPr>
        <w:tab/>
      </w:r>
      <w:r>
        <w:rPr>
          <w:rStyle w:val="8"/>
          <w:rFonts w:hint="eastAsia"/>
          <w:sz w:val="44"/>
          <w:szCs w:val="44"/>
          <w:lang w:val="en-US" w:eastAsia="zh-CN"/>
          <w:rPrChange w:id="1" w:author="We  just finished" w:date="2022-04-17T10:33:24Z">
            <w:rPr>
              <w:rFonts w:hint="eastAsia"/>
              <w:sz w:val="44"/>
              <w:szCs w:val="44"/>
              <w:lang w:val="en-US" w:eastAsia="zh-CN"/>
            </w:rPr>
          </w:rPrChange>
        </w:rPr>
        <w:t>中国通史</w:t>
      </w:r>
    </w:p>
    <w:p>
      <w:pPr>
        <w:pStyle w:val="3"/>
        <w:tabs>
          <w:tab w:val="left" w:pos="3157"/>
        </w:tabs>
        <w:rPr>
          <w:rFonts w:hint="eastAsia"/>
          <w:szCs w:val="44"/>
          <w:lang w:val="en-US" w:eastAsia="zh-CN"/>
        </w:rPr>
        <w:pPrChange w:id="2" w:author="We  just finished" w:date="2022-04-17T10:33:27Z">
          <w:pPr>
            <w:tabs>
              <w:tab w:val="left" w:pos="3157"/>
            </w:tabs>
          </w:pPr>
        </w:pPrChange>
      </w:pPr>
      <w:r>
        <w:rPr>
          <w:rFonts w:hint="eastAsia"/>
          <w:lang w:val="en-US" w:eastAsia="zh-CN"/>
        </w:rPr>
        <w:t>第一集   中华道路</w:t>
      </w:r>
      <w:bookmarkStart w:id="0" w:name="_GoBack"/>
      <w:bookmarkEnd w:id="0"/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这是一片神奇的土地，雄伟</w:t>
      </w:r>
      <w:r>
        <w:rPr>
          <w:rFonts w:hint="eastAsia"/>
          <w:lang w:val="en-US" w:eastAsia="zh-Hans"/>
        </w:rPr>
        <w:t>壮观</w:t>
      </w:r>
      <w:r>
        <w:rPr>
          <w:rFonts w:hint="eastAsia"/>
          <w:lang w:val="en-US" w:eastAsia="zh-CN"/>
        </w:rPr>
        <w:t>的锦绣山河，孕育着无限生机，诞生了一个伟大的国家，  中国。 这是一片广袤的土地，悠久辉煌的古老文明，承载着丰厚的历史文化，塑造出一个伟大的民族。中华民族。在这片神奇而广袤的土地上，一场场历史大剧不断上演，无数的曲折与坎坷，考验着这片土地上的民族与众生。自强不息，厚德载物，勇于探索，敬守家园，爱好和平，深入中国人的血液。无论风雨飘摇，困难重重，中国人都能迎难而上，顽强奋斗，渡过难关，寻求到解决问题的真理。无论烟雾弥漫，障碍重重，中国人都能够坚韧不拔，沉着冷静，选择出适合自己的道路，缔造出中国与人类的幸福。这就是中国的历史。丰富而多彩，曲折而灿烂，绵延而不断。在这片土地上生根绽放。演绎出无数的传奇往事。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这些古老的历史，是我们宝贵的遗产，历久而弥新，她像一座灯塔，照亮着我们的复兴之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路。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她像一位母亲，守护着我们梦的摇蓝。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公元前八百年到公元前两百年间，人类星球的</w:t>
      </w:r>
      <w:r>
        <w:rPr>
          <w:rFonts w:hint="eastAsia"/>
          <w:lang w:val="en-US" w:eastAsia="zh-Hans"/>
        </w:rPr>
        <w:t>北纬</w:t>
      </w:r>
      <w:r>
        <w:rPr>
          <w:rFonts w:hint="eastAsia"/>
          <w:lang w:val="en-US" w:eastAsia="zh-CN"/>
        </w:rPr>
        <w:t>30度上下，东方、西方群星璀璨，老子、孔子、释迦牟尼，亚里士多</w:t>
      </w:r>
      <w:r>
        <w:rPr>
          <w:rFonts w:hint="eastAsia"/>
          <w:lang w:val="en-US" w:eastAsia="zh-Hans"/>
        </w:rPr>
        <w:t>德</w:t>
      </w:r>
      <w:r>
        <w:rPr>
          <w:rFonts w:hint="eastAsia"/>
          <w:lang w:val="en-US" w:eastAsia="zh-CN"/>
        </w:rPr>
        <w:t>，孟子、庄子、墨子，这些伟大的思想家或联袂登场，或接蹱而出。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在西方，这个时代称为轴心</w:t>
      </w:r>
      <w:r>
        <w:rPr>
          <w:rFonts w:hint="eastAsia"/>
          <w:lang w:val="en-US" w:eastAsia="zh-Hans"/>
        </w:rPr>
        <w:t>时代，</w:t>
      </w:r>
      <w:r>
        <w:rPr>
          <w:rFonts w:hint="eastAsia"/>
          <w:lang w:val="en-US" w:eastAsia="zh-CN"/>
        </w:rPr>
        <w:t>在东方，称之为百家争鸣，无论在东方还是在西方，这个时代都被称为人的发现和觉醒的时代。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这里是位于藤州市的墨子纪念馆，和别的思想家不同，墨子的塑像极具特立独行之状，他身着布衣，肩背行囊，俨然是一位风尘仆仆的</w:t>
      </w:r>
      <w:r>
        <w:rPr>
          <w:rFonts w:hint="eastAsia"/>
          <w:lang w:val="en-US" w:eastAsia="zh-Hans"/>
        </w:rPr>
        <w:t>行者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eastAsia="zh-CN"/>
        </w:rPr>
        <w:t xml:space="preserve"> 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墨子的一生，相伴着</w:t>
      </w:r>
      <w:r>
        <w:rPr>
          <w:rFonts w:hint="eastAsia"/>
          <w:lang w:val="en-US" w:eastAsia="zh-Hans"/>
        </w:rPr>
        <w:t>各种各样</w:t>
      </w:r>
      <w:r>
        <w:rPr>
          <w:rFonts w:hint="eastAsia"/>
          <w:lang w:val="en-US" w:eastAsia="zh-CN"/>
        </w:rPr>
        <w:t>鬼斧神工般的发明。而这些发明被</w:t>
      </w:r>
      <w:r>
        <w:rPr>
          <w:rFonts w:hint="eastAsia"/>
          <w:lang w:val="en-US" w:eastAsia="zh-Hans"/>
        </w:rPr>
        <w:t>巧妙</w:t>
      </w:r>
      <w:r>
        <w:rPr>
          <w:rFonts w:hint="eastAsia"/>
          <w:lang w:val="en-US" w:eastAsia="zh-CN"/>
        </w:rPr>
        <w:t>运用到墨子的思想实践当中。在纷乱的战火间，墨子和他的弟子更像一个苦行僧团体，有着最坚定的意志，人人皆可赴汤蹈火，死不旋蹱。他们不遗余力地宣传，兼爱、非攻主张。兼爱、没有任何亲</w:t>
      </w:r>
      <w:r>
        <w:rPr>
          <w:rFonts w:hint="eastAsia"/>
          <w:lang w:val="en-US" w:eastAsia="zh-Hans"/>
        </w:rPr>
        <w:t>疏</w:t>
      </w:r>
      <w:r>
        <w:rPr>
          <w:rFonts w:hint="eastAsia"/>
          <w:lang w:val="en-US" w:eastAsia="zh-CN"/>
        </w:rPr>
        <w:t>贵贱的爱，非攻就是反对战争。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与墨子激进的救世思想不同，以老庄为代表的道家，主张清静无为，顺应自然的政治思想。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在那个时代，还涌现出无数的思想家和学派，诞生了主张世界万物。变化归结于阴阳五行的阴阳家的</w:t>
      </w:r>
      <w:r>
        <w:rPr>
          <w:rFonts w:hint="eastAsia"/>
          <w:lang w:val="en-US" w:eastAsia="zh-Hans"/>
        </w:rPr>
        <w:t>、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以法治世的法家</w:t>
      </w:r>
      <w:r>
        <w:rPr>
          <w:rFonts w:hint="eastAsia"/>
          <w:lang w:val="en-US" w:eastAsia="zh-Hans"/>
        </w:rPr>
        <w:t>、</w:t>
      </w:r>
      <w:r>
        <w:rPr>
          <w:rFonts w:hint="eastAsia"/>
          <w:lang w:val="en-US" w:eastAsia="zh-CN"/>
        </w:rPr>
        <w:t>游说各国的纵横家</w:t>
      </w:r>
      <w:r>
        <w:rPr>
          <w:rFonts w:hint="eastAsia"/>
          <w:lang w:val="en-US" w:eastAsia="zh-Hans"/>
        </w:rPr>
        <w:t>，</w:t>
      </w:r>
      <w:r>
        <w:rPr>
          <w:rFonts w:hint="eastAsia"/>
          <w:lang w:val="en-US" w:eastAsia="zh-CN"/>
        </w:rPr>
        <w:t>他们从不同角度，来探寻自然，人</w:t>
      </w:r>
      <w:r>
        <w:rPr>
          <w:rFonts w:hint="eastAsia"/>
          <w:lang w:val="en-US" w:eastAsia="zh-Hans"/>
        </w:rPr>
        <w:t>与</w:t>
      </w:r>
      <w:r>
        <w:rPr>
          <w:rFonts w:hint="eastAsia"/>
          <w:lang w:val="en-US" w:eastAsia="zh-CN"/>
        </w:rPr>
        <w:t>社会，如何相处的真谛。可谓众说纷纭。然而，所有的这些思想，都与一个学派有着千思万缕的关系。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这一学派就是儒家，儒家的</w:t>
      </w:r>
      <w:r>
        <w:rPr>
          <w:rFonts w:hint="eastAsia"/>
          <w:lang w:val="en-US" w:eastAsia="zh-Hans"/>
        </w:rPr>
        <w:t>创始</w:t>
      </w:r>
      <w:r>
        <w:rPr>
          <w:rFonts w:hint="eastAsia"/>
          <w:lang w:val="en-US" w:eastAsia="zh-CN"/>
        </w:rPr>
        <w:t>人正是被后人奉为万世师表的圣人孔子。以仁义，礼乐，</w:t>
      </w:r>
      <w:r>
        <w:rPr>
          <w:rFonts w:hint="eastAsia"/>
          <w:lang w:val="en-US" w:eastAsia="zh-Hans"/>
        </w:rPr>
        <w:t>德</w:t>
      </w:r>
      <w:r>
        <w:rPr>
          <w:rFonts w:hint="eastAsia"/>
          <w:lang w:val="en-US" w:eastAsia="zh-CN"/>
        </w:rPr>
        <w:t>治教化为基本内容。孔子追求着个体，家国，天下的和谐。孔子的主张，成为两千多年以来中国传统社会最重要的思想。孔子在世时，他的主张</w:t>
      </w:r>
      <w:r>
        <w:rPr>
          <w:rFonts w:hint="eastAsia"/>
          <w:lang w:val="en-US" w:eastAsia="zh-Hans"/>
        </w:rPr>
        <w:t>始终</w:t>
      </w:r>
      <w:r>
        <w:rPr>
          <w:rFonts w:hint="eastAsia"/>
          <w:lang w:val="en-US" w:eastAsia="zh-CN"/>
        </w:rPr>
        <w:t>不能为各诸候国所用。颠沛流离时，如丧家之犬。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孔子逝世一百多年后，亚圣孟子，在次行走</w:t>
      </w:r>
      <w:r>
        <w:rPr>
          <w:rFonts w:hint="eastAsia"/>
          <w:lang w:val="en-US" w:eastAsia="zh-Hans"/>
        </w:rPr>
        <w:t>在宣扬</w:t>
      </w:r>
      <w:r>
        <w:rPr>
          <w:rFonts w:hint="eastAsia"/>
          <w:lang w:val="en-US" w:eastAsia="zh-CN"/>
        </w:rPr>
        <w:t>儒学的道路上。然而，他的仁政主张依然没能被</w:t>
      </w:r>
      <w:r>
        <w:rPr>
          <w:rFonts w:hint="eastAsia"/>
          <w:lang w:val="en-US" w:eastAsia="zh-Hans"/>
        </w:rPr>
        <w:t>任何</w:t>
      </w:r>
      <w:r>
        <w:rPr>
          <w:rFonts w:hint="eastAsia"/>
          <w:lang w:val="en-US" w:eastAsia="zh-CN"/>
        </w:rPr>
        <w:t>一位君王接受。在接下来的岁月里，儒学依然没能成为治世之学，甚至内部还出现了裂痕。大儒荀子的得意门生李斯更因为主导焚书坑儒而被众多的</w:t>
      </w:r>
      <w:r>
        <w:rPr>
          <w:rFonts w:hint="eastAsia"/>
          <w:lang w:val="en-US" w:eastAsia="zh-Hans"/>
        </w:rPr>
        <w:t>儒者</w:t>
      </w:r>
      <w:r>
        <w:rPr>
          <w:rFonts w:hint="eastAsia"/>
          <w:lang w:val="en-US" w:eastAsia="zh-CN"/>
        </w:rPr>
        <w:t>视为最大的仇敌。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秦朝时期，儒学坠入深谷，儒家思想似乎将永远湮灭于历史烟云之中。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在山东曲阜孔府文物</w:t>
      </w:r>
      <w:r>
        <w:rPr>
          <w:rFonts w:hint="eastAsia"/>
          <w:lang w:val="en-US" w:eastAsia="zh-Hans"/>
        </w:rPr>
        <w:t>档案</w:t>
      </w:r>
      <w:r>
        <w:rPr>
          <w:rFonts w:hint="eastAsia"/>
          <w:lang w:val="en-US" w:eastAsia="zh-CN"/>
        </w:rPr>
        <w:t>馆，珍藏着出自明朝成化，弘治年间，彩绘绢本《孔子圣迹图》 36</w:t>
      </w:r>
      <w:r>
        <w:rPr>
          <w:rFonts w:hint="eastAsia"/>
          <w:lang w:val="en-US" w:eastAsia="zh-Hans"/>
        </w:rPr>
        <w:t>幅</w:t>
      </w:r>
      <w:r>
        <w:rPr>
          <w:rFonts w:hint="eastAsia"/>
          <w:lang w:val="en-US" w:eastAsia="zh-CN"/>
        </w:rPr>
        <w:t>。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圣迹图大部分展示的是孔子颠沛流离的一生。然而其中的《汉高祀鲁》图却描辉了一幅令人意想不到的场景。</w:t>
      </w:r>
    </w:p>
    <w:p>
      <w:pPr>
        <w:bidi w:val="0"/>
        <w:ind w:firstLine="397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焚书浩劫十八年之后，汉朝开国皇帝刘邦用最隆重的太牢礼来拜祭孔子。这是史料记载中最高统治者第一次公开祭拜孔子，似乎昭示着儒家思想重获生机。然而，刘邦仅仅需要用儒家的礼来感受与彰显一代帝王的威仪。刚从战乱中走出的汉王朝，整个社会需要休养生息无为而治的道家思想才是汉初统治</w:t>
      </w:r>
      <w:r>
        <w:rPr>
          <w:rFonts w:hint="eastAsia"/>
          <w:lang w:val="en-US" w:eastAsia="zh-Hans"/>
        </w:rPr>
        <w:t>者</w:t>
      </w:r>
      <w:r>
        <w:rPr>
          <w:rFonts w:hint="eastAsia"/>
          <w:lang w:val="en-US" w:eastAsia="zh-CN"/>
        </w:rPr>
        <w:t>所需要的思想。儒家思想的真正复兴。在汉朝建立六十多年以后的汉武帝时代。这个时代散发着盛世的光芒，但繁荣的背后，隐藏着复杂的社会矛盾。</w:t>
      </w:r>
    </w:p>
    <w:p>
      <w:pPr>
        <w:bidi w:val="0"/>
        <w:ind w:firstLine="397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急需一整套积极有为的治国新思想。这个时候，大儒董仲舒应运而出。董仲舒最为世人所熟知的是向汉武帝提出了罢黜百家，独尊儒术的建议。然而，所谓罢黜百家，并不是废弃</w:t>
      </w:r>
      <w:r>
        <w:rPr>
          <w:rFonts w:hint="eastAsia"/>
          <w:lang w:val="en-US" w:eastAsia="zh-Hans"/>
        </w:rPr>
        <w:t>各种</w:t>
      </w:r>
      <w:r>
        <w:rPr>
          <w:rFonts w:hint="eastAsia"/>
          <w:lang w:val="en-US" w:eastAsia="zh-CN"/>
        </w:rPr>
        <w:t>思想，儒家汲取的阴阳家、法家、墨家等众多思想的精华成为经过改良后的新儒学。</w:t>
      </w:r>
    </w:p>
    <w:p>
      <w:pPr>
        <w:bidi w:val="0"/>
        <w:ind w:firstLine="397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此时的儒学在秉持仁、义、礼、乐的基础上主张维护大一统的中央集权，强调尊卑有序的王权</w:t>
      </w:r>
      <w:r>
        <w:rPr>
          <w:rFonts w:hint="eastAsia"/>
          <w:lang w:val="en-US" w:eastAsia="zh-Hans"/>
        </w:rPr>
        <w:t>等级</w:t>
      </w:r>
      <w:r>
        <w:rPr>
          <w:rFonts w:hint="eastAsia"/>
          <w:lang w:val="en-US" w:eastAsia="zh-CN"/>
        </w:rPr>
        <w:t>观念。儒学一跃而为经学。儒家思想由此真正成为国家的政治统治思想。</w:t>
      </w:r>
    </w:p>
    <w:p>
      <w:pPr>
        <w:bidi w:val="0"/>
        <w:ind w:firstLine="397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在东汉后期，佛教已经开始传入中国。盛唐时期，儒学和佛道均活跃在政坛与民间。</w:t>
      </w:r>
    </w:p>
    <w:p>
      <w:pPr>
        <w:bidi w:val="0"/>
        <w:ind w:firstLine="397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而随着唐王朝的衰落，数百年战乱不已，混乱不堪，儒学又一次走入低谷。当中国重新建立起一个局部统一的王朝，宋朝时，一大批儒学思想家再次应运而生，其中，以周敦颐，张载，程颢、程颐，朱熹为代表的儒家新学说，被称为程朱理学。程朱理学继续秉持着以礼治国的儒家基本思想。</w:t>
      </w:r>
    </w:p>
    <w:p>
      <w:pPr>
        <w:bidi w:val="0"/>
        <w:ind w:firstLine="397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使宗法，贞节，孝道等观念，大行其道。成为最能稳固宋朝统治的官方主流思想，儒家思想由此</w:t>
      </w:r>
      <w:r>
        <w:rPr>
          <w:rFonts w:hint="eastAsia"/>
          <w:lang w:val="en-US" w:eastAsia="zh-Hans"/>
        </w:rPr>
        <w:t>再</w:t>
      </w:r>
      <w:r>
        <w:rPr>
          <w:rFonts w:hint="eastAsia"/>
          <w:lang w:val="en-US" w:eastAsia="zh-CN"/>
        </w:rPr>
        <w:t>度振兴。然而，经过五百多年的发展，到了明朝前期，程朱理学，被凝固在了刻板的书本当中。曾经活跃的思想，已经变得保守与僵化，此时的儒家思想需要展现出它强大的生命力和青春气息。</w:t>
      </w:r>
    </w:p>
    <w:p>
      <w:pPr>
        <w:bidi w:val="0"/>
        <w:ind w:firstLine="397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在大多数科举士子陈陈相因，谨守朱子门户之时，这位十六岁的狂狷少年，已游历了北部边塞，慨然有经略四方之志，他就是王阳明。</w:t>
      </w:r>
      <w:r>
        <w:rPr>
          <w:rFonts w:hint="eastAsia"/>
          <w:lang w:val="en-US" w:eastAsia="zh-Hans"/>
        </w:rPr>
        <w:t>不羁</w:t>
      </w:r>
      <w:r>
        <w:rPr>
          <w:rFonts w:hint="eastAsia"/>
          <w:lang w:val="en-US" w:eastAsia="zh-CN"/>
        </w:rPr>
        <w:t>的个性注定了他坎坷而传奇的人生。也在助推着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一位儒家圣</w:t>
      </w:r>
      <w:r>
        <w:rPr>
          <w:rFonts w:hint="eastAsia"/>
          <w:lang w:val="en-US" w:eastAsia="zh-Hans"/>
        </w:rPr>
        <w:t>者</w:t>
      </w:r>
      <w:r>
        <w:rPr>
          <w:rFonts w:hint="eastAsia"/>
          <w:lang w:val="en-US" w:eastAsia="zh-CN"/>
        </w:rPr>
        <w:t>的诞生。丰富的阅历和不辍的思考，让王阳明在儒、释、道之间有了斩新的领悟。他不拘于程朱教条，持续推出了心即理</w:t>
      </w:r>
      <w:r>
        <w:rPr>
          <w:rFonts w:hint="eastAsia"/>
          <w:lang w:val="en-US" w:eastAsia="zh-Hans"/>
        </w:rPr>
        <w:t>，</w:t>
      </w:r>
      <w:r>
        <w:rPr>
          <w:rFonts w:hint="eastAsia"/>
          <w:lang w:val="en-US" w:eastAsia="zh-CN"/>
        </w:rPr>
        <w:t>知行合一等命题，构筑起他的</w:t>
      </w:r>
      <w:r>
        <w:rPr>
          <w:rFonts w:hint="eastAsia"/>
          <w:lang w:val="en-US" w:eastAsia="zh-Hans"/>
        </w:rPr>
        <w:t>阳</w:t>
      </w:r>
      <w:r>
        <w:rPr>
          <w:rFonts w:hint="eastAsia"/>
          <w:lang w:val="en-US" w:eastAsia="zh-CN"/>
        </w:rPr>
        <w:t>明心学。完成了儒家思想的又一次自我更新。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中国的传统思想以儒家思想为主流，儒、法、释、道等各中思想相互交融，相互影响，演变。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在中国两千多年的封建社会历史发展中，这些思想广泛影响</w:t>
      </w:r>
      <w:r>
        <w:rPr>
          <w:rFonts w:hint="eastAsia"/>
          <w:lang w:val="en-US" w:eastAsia="zh-Hans"/>
        </w:rPr>
        <w:t>着人们</w:t>
      </w:r>
      <w:r>
        <w:rPr>
          <w:rFonts w:hint="eastAsia"/>
          <w:lang w:val="en-US" w:eastAsia="zh-CN"/>
        </w:rPr>
        <w:t>的行为举止，</w:t>
      </w:r>
      <w:r>
        <w:rPr>
          <w:rFonts w:hint="eastAsia"/>
          <w:lang w:val="en-US" w:eastAsia="zh-Hans"/>
        </w:rPr>
        <w:t>礼仪道德</w:t>
      </w:r>
      <w:r>
        <w:rPr>
          <w:rFonts w:hint="eastAsia"/>
          <w:lang w:val="en-US" w:eastAsia="zh-CN"/>
        </w:rPr>
        <w:t>，政治观念，影响着诸多政权的成败兴亡。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公园前361年，精通法家刑名之术的商鞅，向急于称霸图强的秦孝公提出了以法家为指导的变法强国之术，得到了秦孝公的高度认同。商鞅制定出了一系列严历的法律，并得到实施。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使秦国成功崛起。在商鞅变法一百三十八年后，秦始皇统一六国，建立强大的秦朝。</w:t>
      </w:r>
    </w:p>
    <w:p>
      <w:pPr>
        <w:tabs>
          <w:tab w:val="left" w:pos="745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然而，严行峻法，在成就了秦的统一之后，却又导致了秦朝的迅速灭亡。仅仅十五年的王朝兴衰，昭示着这样一个道理。一个国家的长治久安，不能光靠严苛的法律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制度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。</w:t>
      </w:r>
    </w:p>
    <w:p>
      <w:pPr>
        <w:tabs>
          <w:tab w:val="left" w:pos="745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从周初到秦亡，经过近千年的探索，以礼治国，以法治国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两种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方案，均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已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提出并实践。然而，究竟该怎样成功地将二者有机结合，使之合理的治国安民，这些问题秦始皇没能解决。雄才</w:t>
      </w:r>
    </w:p>
    <w:p>
      <w:pPr>
        <w:tabs>
          <w:tab w:val="left" w:pos="745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大略的汉武帝也没能彻底解决。汉武帝晚年，好大喜功的国策蔽端丛生，农民负担越来越重</w:t>
      </w:r>
    </w:p>
    <w:p>
      <w:pPr>
        <w:tabs>
          <w:tab w:val="left" w:pos="745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一度强盛的汉朝走上了重蹈秦王覆辙的危机边缘。</w:t>
      </w:r>
    </w:p>
    <w:p>
      <w:pPr>
        <w:tabs>
          <w:tab w:val="left" w:pos="745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公元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前89年，汉武帝深刻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反省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和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检讨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，自己多年来所犯的错，颁布了《轮台诏》宣布了以明修息 思富养民的新国策。千古一帝的哀通之昭，不仅挽救了即将覆亡的西汉王朝，他也为如何治国理政打开了光阔的思考空间。</w:t>
      </w:r>
    </w:p>
    <w:p>
      <w:pPr>
        <w:tabs>
          <w:tab w:val="left" w:pos="745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两千多年来，历朝历代的执政者，都在实践中不断探索前行，中国传统政治制度，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逐步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得到成熟与完善。为了促使百姓大量垦荒种田，均田制在北魏时期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颁布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执行，并被隋唐所继承。</w:t>
      </w:r>
    </w:p>
    <w:p>
      <w:pPr>
        <w:tabs>
          <w:tab w:val="left" w:pos="745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三省六部制作为中国古代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政治组织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严密的中央官制，在隋朝被确定下来，隋朝开启了科举考试的先河，成为中国古代最重要的认才选拔方式。</w:t>
      </w:r>
    </w:p>
    <w:p>
      <w:pPr>
        <w:tabs>
          <w:tab w:val="left" w:pos="745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制度的完善，人才的涌现，生产力的提高，使唐王朝社会稳定 国富民强，思想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开放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文化繁荣，形成了我国封建社会又一文明高峰。</w:t>
      </w:r>
    </w:p>
    <w:p>
      <w:pPr>
        <w:tabs>
          <w:tab w:val="left" w:pos="745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然而，强大的唐王朝，也没能做到历久长存。在历代传习的少林拳术套路中，有一套神秘的拳法，被称为太祖长拳三十六式。据说，正是宋太祖赵匡胤所创立的。从乱世走出来的赵匡胤，差不多只用了十二年的时间，就统过陈桥驿兵变实现了黄袍加身。</w:t>
      </w:r>
    </w:p>
    <w:p>
      <w:pPr>
        <w:tabs>
          <w:tab w:val="left" w:pos="745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五代十国时期，兵变与政变，竟成为时代的主旋律。如果这个难题无法解决，中国将可能永远分裂，而无法形成一个统一的国家。然而，赵匡胤接下来的做法，才真正显示了一位开启</w:t>
      </w:r>
    </w:p>
    <w:p>
      <w:pPr>
        <w:tabs>
          <w:tab w:val="left" w:pos="745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伟大王朝的帝王的风范。</w:t>
      </w:r>
    </w:p>
    <w:p>
      <w:pPr>
        <w:tabs>
          <w:tab w:val="left" w:pos="745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宋太祖在政治、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军事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、财政各方面，通过推行一系列措施，在制度层面上，有效的遏制住兵变，实现了国家的长久统一，终结了历史的轮回。为了压制武夫悍将，宋太祖还将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一大批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文臣放到重要的岗位，与士大夫共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治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天下使整个国家重新稳定下来。其实，无论重用文臣还是武将，在中国历代政治中都有一个顽疾，这就是腐败。腐败解决不了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任何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强大的根基，都会腐朽坍塌。</w:t>
      </w:r>
    </w:p>
    <w:p>
      <w:pPr>
        <w:tabs>
          <w:tab w:val="left" w:pos="745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这里是南京明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城墙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，六百多年的风雨之后，明城墙一如当年巍峨。走近明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城墙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会发现，城墙的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每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一块墙砖上都刻写着铭文。几亿块砖都能找到准确的出处。这样的制度，保证了明城墙历经几个世纪，屹立不倒。曾经深受元代官员腐败盘剥之苦的朱元璋，在明朝建立后，便采取高压恣态反腐。朱元璋还不惜使用酷刑来惩制贪官。</w:t>
      </w:r>
    </w:p>
    <w:p>
      <w:pPr>
        <w:tabs>
          <w:tab w:val="left" w:pos="745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洪武十五年，涉及空印案的一千三百多名官员全部受到处理。三年后，户部官员粮食贪污案被查实，自六部左右侍郎部以下，至地方官被判处死刑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者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三万余人。几乎把朝廷上下官员一扫而空。</w:t>
      </w:r>
    </w:p>
    <w:p>
      <w:pPr>
        <w:tabs>
          <w:tab w:val="left" w:pos="745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朱元璋倾尽一生，都在为他心中那个美好的世界而努力。但腐败与封建制度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与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生俱来。朱元璋不能也不可能完全遏制住腐败。当崇桢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皇帝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的最后时刻来临时，所有的官员早已不见踪迹。这位勤勉的黄帝真正成为了孤家寡人，他只有用血衣遗昭表达对腐败官员的痛恨。朕自登基十七载，三邀天罪，致虏陷地三次逆贼直逼京师。诸臣误朕也朕无颜见先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皇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与地下，将发覆面，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任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贼分裂朕尸，可将文官尽行杀死，勿坏陵寝，勿伤我百姓一人。</w:t>
      </w:r>
    </w:p>
    <w:p>
      <w:pPr>
        <w:tabs>
          <w:tab w:val="left" w:pos="745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在中国的历史上，王朝的衰亡悲剧曾不断上演。当后庭花的歌声在陈朝后宫不断响起，沉溺于荒淫玩乐的陈后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主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，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已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离亡国之君不远了。当周幽王为了博得爱妃一笑，以烽烟召集诸候，将执政大事视为儿戏的时候，西周的灭亡也就迫在眉睫。</w:t>
      </w:r>
    </w:p>
    <w:p>
      <w:pPr>
        <w:tabs>
          <w:tab w:val="left" w:pos="745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当商纣王相信只要天命护佑，他就可以肆无忌惮的荼毒生灵的时候，商朝的灭亡也就同样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在所难免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。政治腐败，必然导致社会矛盾激化，当矛盾激化到无可调解的时候，残苦的战争往往成为唯一的解决之道。</w:t>
      </w:r>
    </w:p>
    <w:p>
      <w:pPr>
        <w:tabs>
          <w:tab w:val="left" w:pos="745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这是三千年前的一次重要占卜。公元前1046年周武王集结大军，即将出兵伐商。在那个</w:t>
      </w:r>
      <w:del w:id="3" w:author="We  just finished" w:date="2022-04-16T12:05:13Z">
        <w:r>
          <w:rPr>
            <w:rFonts w:hint="eastAsia" w:cstheme="minorBidi"/>
            <w:kern w:val="2"/>
            <w:sz w:val="21"/>
            <w:szCs w:val="24"/>
            <w:lang w:val="en-US" w:eastAsia="zh-CN" w:bidi="ar-SA"/>
          </w:rPr>
          <w:delText xml:space="preserve"> </w:delText>
        </w:r>
      </w:del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时代，世人无不信奉天命鬼神，并以占卜的方式，来探知上天的旨意。兆象并不吉利。然而，周武王果断下令出兵。天命难违，不吉利的兆象似乎开始应验，当周武王的军队到达牧野，与商军决战在即之时，狂风暴雨横扫大地，天气突然间异常恶劣，上天似乎在发怒。周武王的战前动员令响彻夜空，回荡在天地之间。周武王再次违抗的了天命，流血飘杵的牡野之战，随即打响，周军大获全胜，周朝从此取代了商朝。</w:t>
      </w:r>
    </w:p>
    <w:p>
      <w:pPr>
        <w:tabs>
          <w:tab w:val="left" w:pos="745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战争不仅考验着指挥者的决策，更印证着中国人，如何战胜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旧</w:t>
      </w:r>
      <w:ins w:id="4" w:author="We  just finished" w:date="2022-04-16T12:08:32Z">
        <w:r>
          <w:rPr>
            <w:rFonts w:hint="eastAsia" w:cstheme="minorBidi"/>
            <w:kern w:val="2"/>
            <w:sz w:val="21"/>
            <w:szCs w:val="24"/>
            <w:lang w:val="en-US" w:eastAsia="zh-Hans" w:bidi="ar-SA"/>
          </w:rPr>
          <w:t>我</w:t>
        </w:r>
      </w:ins>
      <w:del w:id="5" w:author="We  just finished" w:date="2022-04-16T12:08:31Z">
        <w:r>
          <w:rPr>
            <w:rFonts w:hint="eastAsia" w:cstheme="minorBidi"/>
            <w:kern w:val="2"/>
            <w:sz w:val="21"/>
            <w:szCs w:val="24"/>
            <w:lang w:val="en-US" w:eastAsia="zh-CN" w:bidi="ar-SA"/>
          </w:rPr>
          <w:delText>国</w:delText>
        </w:r>
      </w:del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，开劈新天地的决心。周武王冲破了夏商以来奉行的天命观，使中国人从迷信天命与鬼神的世界中，开始走了出来，注重伦理道德的周礼出现了。</w:t>
      </w:r>
    </w:p>
    <w:p>
      <w:pPr>
        <w:tabs>
          <w:tab w:val="left" w:pos="745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在长达数千年的中国历史中，战争不仅以最激烈的方式，改变着中国人的天命观和世界观。同时，战争更以超乎寻常的</w:t>
      </w:r>
      <w:ins w:id="6" w:author="We  just finished" w:date="2022-04-16T12:09:14Z">
        <w:r>
          <w:rPr>
            <w:rFonts w:hint="eastAsia" w:cstheme="minorBidi"/>
            <w:kern w:val="2"/>
            <w:sz w:val="21"/>
            <w:szCs w:val="24"/>
            <w:lang w:val="en-US" w:eastAsia="zh-Hans" w:bidi="ar-SA"/>
          </w:rPr>
          <w:t>摧</w:t>
        </w:r>
      </w:ins>
      <w:del w:id="7" w:author="We  just finished" w:date="2022-04-16T12:09:18Z">
        <w:r>
          <w:rPr>
            <w:rFonts w:hint="eastAsia" w:cstheme="minorBidi"/>
            <w:kern w:val="2"/>
            <w:sz w:val="21"/>
            <w:szCs w:val="24"/>
            <w:lang w:val="en-US" w:eastAsia="zh-CN" w:bidi="ar-SA"/>
          </w:rPr>
          <w:delText>催</w:delText>
        </w:r>
      </w:del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枯拉朽的力量考验并塑造着这个伟大民族的性格。</w:t>
      </w:r>
    </w:p>
    <w:p>
      <w:pPr>
        <w:tabs>
          <w:tab w:val="left" w:pos="745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两千多年前，一场重要的战争，从一个谋略开始酝酿。汉武帝首先派人引诱匈奴首领前往马邑，然而，派出三十万军队埋伏，要全歼匈奴大军。汉朝建立的六十多年时间里，一直饱受匈奴的欺辱，汉武帝希望改变这个局面。然而，匈奴首领察觉到埋伏的军队，马邑之谋没有成功。汉武帝不得不面临一个重大的抉择，是委曲求全向匈奴求和，还是举全国之力与匈奴展开一场充满凶险的决战，汉武帝最终选择了后者。</w:t>
      </w:r>
    </w:p>
    <w:p>
      <w:pPr>
        <w:tabs>
          <w:tab w:val="left" w:pos="745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从公园前133年开始，汉匈之间展开了长达五十二年的战争。汉南、河西、漠南三大战役随之开启。在血与火的战争中，李广、卫青、霍去病等英雄先后诞生。李广从来先将士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，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卫青未肯学孙吴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。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但使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龙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城飞将在，不教胡马度阴山。这些壮丽的诗歌，无数次在现了他们的英魂，他们的铁血豪情，状志凌云，从此融入了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中华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民族的血液当中。</w:t>
      </w:r>
    </w:p>
    <w:p>
      <w:pPr>
        <w:tabs>
          <w:tab w:val="left" w:pos="745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战争不仅考验着战场上的将士，同样考验着整个民族。战争全面爆发后，军需供应花费巨大。多年之后，汉王朝积赞下来的财富，已消耗殆尽。在极艰难的情况下，汉武帝并没有妥协。通过财产改革，汉王朝重新集结起强大的国力。</w:t>
      </w:r>
    </w:p>
    <w:p>
      <w:pPr>
        <w:tabs>
          <w:tab w:val="left" w:pos="745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西汉时期，这里曾有一条东西走向的河流 疏勒河。军队以及粮食，兵器，战马等战略物资，，正是通过疏勒河源源不断从内地运到这里。呐喊声，号子声，嘶鸣声在这里彻夜交织混响。在西北荒漠中，西汉与匈奴进行过西域有史以来最长最大的阵地战。匈奴军队彻底臣服，汉军最终控制了西域门户。</w:t>
      </w:r>
    </w:p>
    <w:p>
      <w:pPr>
        <w:tabs>
          <w:tab w:val="left" w:pos="745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中华民族并不是好战的民族，也不是保守的民族。闭关锁国只是某些特定历史时段的产物。自古以来，中国人有着强烈的开拓精神和对外交流的愿望。丝绸之路最早便是由中国人开拓出来的。在汉武帝之前，东西方之间的道路几千年来，从来没有人走过。</w:t>
      </w:r>
    </w:p>
    <w:p>
      <w:pPr>
        <w:tabs>
          <w:tab w:val="left" w:pos="745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公园前138年，张褰踏上了凿空的征程。在长达二十三年的艰苦探索中，张骞两次出使西域。最终使中原与更远的西亚，南亚、欧亚、非洲建立了直接或间接的联系。丝绸之路，由此成为连接东西方世界的最重要的通道，从此，在也没有间断，成为人类文明交流的宝贵遗产。</w:t>
      </w:r>
    </w:p>
    <w:p>
      <w:pPr>
        <w:tabs>
          <w:tab w:val="left" w:pos="745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中国人对海洋的探索也从来没有停止过。汉唐时期，海上丝绸之路已成经形成。到元朝时，航海的黄金时代来临了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，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海上贸易空前活跃，它们为明代早期的对外交流奠定了基础，最终产生了世界航海史上更璀璨的奇迹，郑和下西洋。</w:t>
      </w:r>
    </w:p>
    <w:p>
      <w:pPr>
        <w:tabs>
          <w:tab w:val="left" w:pos="745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这是郑和船队首航西洋的盛况。几百艘船只在海面上排开，上千张风帆遮天蔽日，形成云帆高张，昼夜星驰的旷世美景。郑和先后七次下西洋。然而，即便有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再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强大的力量，他们并不去征服和侵略别国，而是积极传播着中国人和平友好的价值观。并将各种各样的先进技艺带到西方。</w:t>
      </w:r>
    </w:p>
    <w:p>
      <w:pPr>
        <w:tabs>
          <w:tab w:val="left" w:pos="745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无论是陆上丝绸之路还是海上丝绸之路，都展示着中国人探索，创新，包容，开放的精神面貌。一个个开放的都市也因此形成。盛唐长安，北宋汴梁，元大都无一不是当时世界上最发达，最文明的都市。盛唐时期的长安城人口达到一百万，是当时世界上人口最多的城市，异域风俗随处可见。市场里的外国商人，广场上的琵琶演奏着还有那些高鼻</w:t>
      </w:r>
      <w:ins w:id="8" w:author="We  just finished" w:date="2022-04-16T12:14:20Z">
        <w:r>
          <w:rPr>
            <w:rFonts w:hint="eastAsia" w:cstheme="minorBidi"/>
            <w:kern w:val="2"/>
            <w:sz w:val="21"/>
            <w:szCs w:val="24"/>
            <w:lang w:val="en-US" w:eastAsia="zh-Hans" w:bidi="ar-SA"/>
          </w:rPr>
          <w:t>深</w:t>
        </w:r>
      </w:ins>
      <w:del w:id="9" w:author="We  just finished" w:date="2022-04-16T12:14:16Z">
        <w:r>
          <w:rPr>
            <w:rFonts w:hint="eastAsia" w:cstheme="minorBidi"/>
            <w:kern w:val="2"/>
            <w:sz w:val="21"/>
            <w:szCs w:val="24"/>
            <w:lang w:val="en-US" w:eastAsia="zh-CN" w:bidi="ar-SA"/>
          </w:rPr>
          <w:delText>神</w:delText>
        </w:r>
      </w:del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目的胡族女子</w:t>
      </w:r>
      <w:ins w:id="10" w:author="We  just finished" w:date="2022-04-16T12:14:26Z">
        <w:r>
          <w:rPr>
            <w:rFonts w:hint="eastAsia" w:cstheme="minorBidi"/>
            <w:kern w:val="2"/>
            <w:sz w:val="21"/>
            <w:szCs w:val="24"/>
            <w:lang w:val="en-US" w:eastAsia="zh-Hans" w:bidi="ar-SA"/>
          </w:rPr>
          <w:t>，</w:t>
        </w:r>
      </w:ins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她们所擅长的胡旋舞更具有中国传统歌舞中所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缺少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的那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种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热烈与奔放。</w:t>
      </w:r>
    </w:p>
    <w:p>
      <w:pPr>
        <w:tabs>
          <w:tab w:val="left" w:pos="745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事实上，正是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肤色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殊异，衣饰多彩，操着不同语言的外来人口造就了长安城独特的魅力。也展示出中国人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海纳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百川的宽大胸怀。</w:t>
      </w:r>
    </w:p>
    <w:p>
      <w:pPr>
        <w:tabs>
          <w:tab w:val="left" w:pos="745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在中华民族融合的过程中，有的民族从远方而来，宁愿舍弃自己的传统也一定要融合到这片土地。有的民族则通过和亲归附的方式自然的融合到这片土地。还有的民族以战争等激烈的碰撞，最终融入到这片土地。</w:t>
      </w:r>
    </w:p>
    <w:p>
      <w:pPr>
        <w:tabs>
          <w:tab w:val="left" w:pos="745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公元493年九月，北魏孝文帝亲率三十万大军，和文武朝臣开始了他们的南迁之旅。沿途之上，风雨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交加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，道路泥泞，行军十分艰难，最终，孝文帝如愿迁都中原腹地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洛阳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，由此开启了大刀阔斧的汉化改革。孝文帝带头与当地汉族通婚，规定汉语为官方语言将鲜卑族姓改为汉姓，加紧修复孔庙祭拜孔子，他还颁布了一道法令，将迁到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洛阳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的鲜卑人籍贯全部改为河南郡洛阳县。如此激烈的改革，激化了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各种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矛盾，北魏政权迅速灭亡。然而，作为鲜卑族的首领，魏孝文帝完成了他最神圣的使命。鲜卑族群完全融入到中华民族的大家庭当中，并与这片土地世代生息繁衍。</w:t>
      </w:r>
    </w:p>
    <w:p>
      <w:pPr>
        <w:tabs>
          <w:tab w:val="left" w:pos="1436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公元641年，一支队伍即将从长安出发，这支队伍中最重要的人物是一位十六岁的女子，她披上了嫁衣，化上了红妆，即将离开故土，远嫁到吐蕃，成为其首领松赞干布的夫人，她就是唐朝的文成公主。她的嫁妆极为特殊，包括了布匹，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纺织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工具，农具，农作物种子。而最要的是还有大量的图书典籍，科学技术。</w:t>
      </w:r>
    </w:p>
    <w:p>
      <w:pPr>
        <w:tabs>
          <w:tab w:val="left" w:pos="1436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文成公主从长安带到西藏的嫁妆都是当时世界上最先进的文化成果。文成公主的陪嫁队伍也与众不同，在随行的六百多人中，包括了铁匠，木匠，农艺师等农工巧匠和技术人员。文成公主的远嫁对西藏经济社会的发展具有非凡的意义，为五百年后西藏纳入中国版图奠定了坚实的基础。</w:t>
      </w:r>
    </w:p>
    <w:p>
      <w:pPr>
        <w:tabs>
          <w:tab w:val="left" w:pos="1436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这是一片神奇的土地，生活在这里的</w:t>
      </w:r>
      <w:ins w:id="11" w:author="We  just finished" w:date="2022-04-16T12:15:46Z">
        <w:r>
          <w:rPr>
            <w:rFonts w:hint="eastAsia" w:cstheme="minorBidi"/>
            <w:kern w:val="2"/>
            <w:sz w:val="21"/>
            <w:szCs w:val="24"/>
            <w:lang w:val="en-US" w:eastAsia="zh-Hans" w:bidi="ar-SA"/>
          </w:rPr>
          <w:t>每</w:t>
        </w:r>
      </w:ins>
      <w:del w:id="12" w:author="We  just finished" w:date="2022-04-16T12:15:42Z">
        <w:r>
          <w:rPr>
            <w:rFonts w:hint="eastAsia" w:cstheme="minorBidi"/>
            <w:kern w:val="2"/>
            <w:sz w:val="21"/>
            <w:szCs w:val="24"/>
            <w:lang w:val="en-US" w:eastAsia="zh-CN" w:bidi="ar-SA"/>
          </w:rPr>
          <w:delText>没</w:delText>
        </w:r>
      </w:del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一个民族都深深的热爱着这片土地，共同铸就了伟大的中华民族。公元1124年，一支一万人组成的队伍即将被迫离开这片土地。金灭辽之后，辽朝的皇族成员耶律大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石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不得不带领部下奔向西部。这显然是一个痛苦的旅程，重重艰险横亘眼前，绵延不断的雪岭，广袤无际的荒原，风沙漫天的沙漠都是他们必须克服的困难。他们越走越远，最终落脚到今日的吉尔吉斯斯坦的古城巴拉沙衮，建立了西辽。然尔，这里并非他们最终的心灵归宿。耶律大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石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，这位辽朝曾经的状元，虽然建立了一个庞大的帝国，但最终成为漂泊海外的游子。</w:t>
      </w:r>
    </w:p>
    <w:p>
      <w:pPr>
        <w:tabs>
          <w:tab w:val="left" w:pos="1436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如今，吉尔吉斯斯坦契丹部落</w:t>
      </w:r>
      <w:del w:id="13" w:author="We  just finished" w:date="2022-04-16T12:16:34Z">
        <w:r>
          <w:rPr>
            <w:rFonts w:hint="eastAsia" w:cstheme="minorBidi"/>
            <w:kern w:val="2"/>
            <w:sz w:val="21"/>
            <w:szCs w:val="24"/>
            <w:lang w:val="en-US" w:eastAsia="zh-CN" w:bidi="ar-SA"/>
          </w:rPr>
          <w:delText xml:space="preserve"> </w:delText>
        </w:r>
      </w:del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的人口达五十多万。虽然距先祖离开中国的时间已近千年，然而他们仍然保留着祖辈留下来的生活习惯。他们依然遥望着东方，寻找心灵的归宿。千百年来，无论是走西方还是闯南洋，无论生活在世界哪个角落的华人他们无不思念着故土，即便他们留在异国，他们的心灵归宿仍然寄在这片土地上。</w:t>
      </w:r>
    </w:p>
    <w:p>
      <w:pPr>
        <w:tabs>
          <w:tab w:val="left" w:pos="1436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这是一片具有强大向心力的土地，在这种向心力的驱使下，民族的团结，版图的统一是人心所向。不管在什么时代，统一的意识，已深深融入到各民族的血液当中。这片土地上的各族人民总是无法分割，他们公同创造了中华民族的伟大历史。中华文明是世界上几大古代文明中唯一不曾断裂延续至今的文明。无论是经学，史学，文学宗教，艺术还有历法，建筑各中文化蔚为大观，互相影响，共同发展。</w:t>
      </w:r>
    </w:p>
    <w:p>
      <w:pPr>
        <w:tabs>
          <w:tab w:val="left" w:pos="1436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文化是一个民族的灵魂，英雄是一个民族的精神脊梁。这片神奇的土地有着无数美丽的传说，也诞生出无数的英雄，他们都将自己满腔的热血豪无保留的献给了这片土地，唱出了一曲又一曲令人回味无穷的千古绝唱，为这片土地曾添了无穷的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英雄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魅力。</w:t>
      </w:r>
    </w:p>
    <w:p>
      <w:pPr>
        <w:tabs>
          <w:tab w:val="left" w:pos="1436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这就是中国几千年的历史，它从遥远的古代走来，带着精深博大的思想，带着凛然不容侵犯的风骨，带着包容和平的心态，带着永远探索不断向前的精神追求，带着深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厚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宽广的文化底蕴，带着风和雨，带着沧桑变化，世事沉浮，迈着或沉重或轻松或坚韧的步履向我们走来。它是我们的过去，是我们的经验。是我们可以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借鉴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的无穷宝库。正因为有如此</w:t>
      </w: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丰厚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的历史财富，我们可以从容面对一切难题。正因为有如此坎坷的历史进程，我们更懂得珍惜。正因为有如此浩瀚的历史智慧，我们正充满底气，海纳百川，奔向美好的前程。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We  just finished">
    <w15:presenceInfo w15:providerId="WPS Office" w15:userId="54515783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24"/>
  <w:embedSystemFonts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A07E39"/>
    <w:rsid w:val="095DE88F"/>
    <w:rsid w:val="0ED35E60"/>
    <w:rsid w:val="0FDD3850"/>
    <w:rsid w:val="10DE6B26"/>
    <w:rsid w:val="14D51649"/>
    <w:rsid w:val="15397598"/>
    <w:rsid w:val="156462C7"/>
    <w:rsid w:val="16BFBE04"/>
    <w:rsid w:val="18E1F136"/>
    <w:rsid w:val="19BEB8BB"/>
    <w:rsid w:val="19FF69FF"/>
    <w:rsid w:val="1AF71101"/>
    <w:rsid w:val="1CE3DF0E"/>
    <w:rsid w:val="1D848D52"/>
    <w:rsid w:val="1FFBF9AA"/>
    <w:rsid w:val="1FFF0DD5"/>
    <w:rsid w:val="20CC33B3"/>
    <w:rsid w:val="26F978F9"/>
    <w:rsid w:val="29EB87F9"/>
    <w:rsid w:val="2EBF1CF5"/>
    <w:rsid w:val="2FDE83B6"/>
    <w:rsid w:val="38F60849"/>
    <w:rsid w:val="395D4AAF"/>
    <w:rsid w:val="39A07E39"/>
    <w:rsid w:val="3B855AD8"/>
    <w:rsid w:val="3DB964AF"/>
    <w:rsid w:val="3DEF1BD8"/>
    <w:rsid w:val="3DFB2A4D"/>
    <w:rsid w:val="3EF64A8F"/>
    <w:rsid w:val="3F64BAA7"/>
    <w:rsid w:val="3FABE463"/>
    <w:rsid w:val="3FFD5A7A"/>
    <w:rsid w:val="437FB311"/>
    <w:rsid w:val="457B39A8"/>
    <w:rsid w:val="45D114D2"/>
    <w:rsid w:val="4AF5E8B7"/>
    <w:rsid w:val="4CB752ED"/>
    <w:rsid w:val="4CFE6A46"/>
    <w:rsid w:val="4DFFEA02"/>
    <w:rsid w:val="4FD162DE"/>
    <w:rsid w:val="4FD56F21"/>
    <w:rsid w:val="50914831"/>
    <w:rsid w:val="52FF8215"/>
    <w:rsid w:val="53BF0B4E"/>
    <w:rsid w:val="53E7784E"/>
    <w:rsid w:val="55CB540B"/>
    <w:rsid w:val="56AC7173"/>
    <w:rsid w:val="57F7C427"/>
    <w:rsid w:val="57FF7AF8"/>
    <w:rsid w:val="5A3FDFF5"/>
    <w:rsid w:val="5A4FE008"/>
    <w:rsid w:val="5B0E3316"/>
    <w:rsid w:val="5BBFC5AE"/>
    <w:rsid w:val="5BDF0E70"/>
    <w:rsid w:val="5BF71AD0"/>
    <w:rsid w:val="5BF71D63"/>
    <w:rsid w:val="5BFF2337"/>
    <w:rsid w:val="5D7C92F8"/>
    <w:rsid w:val="5DEB709C"/>
    <w:rsid w:val="5EEFAA57"/>
    <w:rsid w:val="5EFD828D"/>
    <w:rsid w:val="5F7EF1A0"/>
    <w:rsid w:val="5FA7142E"/>
    <w:rsid w:val="5FBF0192"/>
    <w:rsid w:val="5FF64B1F"/>
    <w:rsid w:val="5FFDB309"/>
    <w:rsid w:val="5FFE8ADE"/>
    <w:rsid w:val="61354081"/>
    <w:rsid w:val="62CB7463"/>
    <w:rsid w:val="66672B95"/>
    <w:rsid w:val="676BEDA9"/>
    <w:rsid w:val="67DFA3D6"/>
    <w:rsid w:val="67FB7890"/>
    <w:rsid w:val="6859C62F"/>
    <w:rsid w:val="6A7F4854"/>
    <w:rsid w:val="6B53DBE2"/>
    <w:rsid w:val="6BED9503"/>
    <w:rsid w:val="6CF98766"/>
    <w:rsid w:val="6D6568C0"/>
    <w:rsid w:val="6EFEA531"/>
    <w:rsid w:val="6F6D9DFF"/>
    <w:rsid w:val="6FBFED22"/>
    <w:rsid w:val="6FDF7B55"/>
    <w:rsid w:val="6FFB5B17"/>
    <w:rsid w:val="6FFFDE19"/>
    <w:rsid w:val="733F50B4"/>
    <w:rsid w:val="737F42B8"/>
    <w:rsid w:val="737F9AA5"/>
    <w:rsid w:val="74A4AA11"/>
    <w:rsid w:val="74ED9213"/>
    <w:rsid w:val="74F74208"/>
    <w:rsid w:val="7579BD88"/>
    <w:rsid w:val="76D7B4BD"/>
    <w:rsid w:val="76EABF63"/>
    <w:rsid w:val="77ADDCC6"/>
    <w:rsid w:val="77AE96FB"/>
    <w:rsid w:val="77B64BB7"/>
    <w:rsid w:val="77BD16DD"/>
    <w:rsid w:val="77DF92F9"/>
    <w:rsid w:val="77E77A4F"/>
    <w:rsid w:val="77F53CB0"/>
    <w:rsid w:val="77FB2C06"/>
    <w:rsid w:val="77FE50C4"/>
    <w:rsid w:val="77FEBF45"/>
    <w:rsid w:val="78F7210A"/>
    <w:rsid w:val="792DF7C3"/>
    <w:rsid w:val="793B2426"/>
    <w:rsid w:val="7AFB0BFA"/>
    <w:rsid w:val="7AFF4AEE"/>
    <w:rsid w:val="7B25D407"/>
    <w:rsid w:val="7B7E61C9"/>
    <w:rsid w:val="7B9BB947"/>
    <w:rsid w:val="7BD75BC6"/>
    <w:rsid w:val="7BFE3D51"/>
    <w:rsid w:val="7C1FF774"/>
    <w:rsid w:val="7CDD5C76"/>
    <w:rsid w:val="7D7579A9"/>
    <w:rsid w:val="7DB6F6A6"/>
    <w:rsid w:val="7DBE2D23"/>
    <w:rsid w:val="7DBEF651"/>
    <w:rsid w:val="7DE94BF7"/>
    <w:rsid w:val="7DF3B40E"/>
    <w:rsid w:val="7EB978AE"/>
    <w:rsid w:val="7ED95569"/>
    <w:rsid w:val="7EEFC1D4"/>
    <w:rsid w:val="7F635064"/>
    <w:rsid w:val="7F6D2288"/>
    <w:rsid w:val="7F7BAE22"/>
    <w:rsid w:val="7FADA0C9"/>
    <w:rsid w:val="7FB9D426"/>
    <w:rsid w:val="7FCCAD63"/>
    <w:rsid w:val="7FD2451C"/>
    <w:rsid w:val="7FDBAD67"/>
    <w:rsid w:val="7FDEDC3E"/>
    <w:rsid w:val="7FDEF06C"/>
    <w:rsid w:val="7FDF30E2"/>
    <w:rsid w:val="7FE9D8A6"/>
    <w:rsid w:val="7FEE5245"/>
    <w:rsid w:val="7FF7FD82"/>
    <w:rsid w:val="7FFA8640"/>
    <w:rsid w:val="8BFF535B"/>
    <w:rsid w:val="8D6E1010"/>
    <w:rsid w:val="8FFE568A"/>
    <w:rsid w:val="9B676D44"/>
    <w:rsid w:val="9F9B8DE8"/>
    <w:rsid w:val="A79FBD3B"/>
    <w:rsid w:val="A7FFC764"/>
    <w:rsid w:val="AF7DD7FB"/>
    <w:rsid w:val="B34F3053"/>
    <w:rsid w:val="B3D2F2FC"/>
    <w:rsid w:val="B4D722A9"/>
    <w:rsid w:val="B6BCED36"/>
    <w:rsid w:val="BBDDDBF4"/>
    <w:rsid w:val="BBDF7815"/>
    <w:rsid w:val="BBF67566"/>
    <w:rsid w:val="BDF71B46"/>
    <w:rsid w:val="BF3317AA"/>
    <w:rsid w:val="BF7E6E42"/>
    <w:rsid w:val="BFA7672D"/>
    <w:rsid w:val="BFBE86EB"/>
    <w:rsid w:val="BFEF7494"/>
    <w:rsid w:val="BFEFA47F"/>
    <w:rsid w:val="BFF56088"/>
    <w:rsid w:val="BFF5E1DA"/>
    <w:rsid w:val="BFFF9E25"/>
    <w:rsid w:val="C5BB42A5"/>
    <w:rsid w:val="C5EFF421"/>
    <w:rsid w:val="C7FE27CC"/>
    <w:rsid w:val="CCF9A59C"/>
    <w:rsid w:val="CEEC88A4"/>
    <w:rsid w:val="CEFF6783"/>
    <w:rsid w:val="CF5FBC3B"/>
    <w:rsid w:val="D5CC627C"/>
    <w:rsid w:val="D6F9E0EF"/>
    <w:rsid w:val="D6FB11E1"/>
    <w:rsid w:val="D779FD58"/>
    <w:rsid w:val="D7FFFC09"/>
    <w:rsid w:val="D8DF4D8A"/>
    <w:rsid w:val="D9CDDEFD"/>
    <w:rsid w:val="D9F7EC49"/>
    <w:rsid w:val="DABFCEF6"/>
    <w:rsid w:val="DCE21CE0"/>
    <w:rsid w:val="DDF6C5DB"/>
    <w:rsid w:val="DE7EC37F"/>
    <w:rsid w:val="DF9D0629"/>
    <w:rsid w:val="DFD7539A"/>
    <w:rsid w:val="DFE74947"/>
    <w:rsid w:val="DFF52B1E"/>
    <w:rsid w:val="DFF71A9B"/>
    <w:rsid w:val="DFF98FE0"/>
    <w:rsid w:val="DFFDF150"/>
    <w:rsid w:val="DFFF001D"/>
    <w:rsid w:val="DFFFA252"/>
    <w:rsid w:val="E7BFA451"/>
    <w:rsid w:val="E9CF290F"/>
    <w:rsid w:val="EB9E00CA"/>
    <w:rsid w:val="EBFFFB8D"/>
    <w:rsid w:val="EDE6E6B6"/>
    <w:rsid w:val="EE6E8835"/>
    <w:rsid w:val="EFA39DAD"/>
    <w:rsid w:val="EFAFAFAA"/>
    <w:rsid w:val="EFAFB681"/>
    <w:rsid w:val="EFB77FE4"/>
    <w:rsid w:val="EFB94EA3"/>
    <w:rsid w:val="EFBEE4D7"/>
    <w:rsid w:val="EFFF0B4D"/>
    <w:rsid w:val="EFFF4CD3"/>
    <w:rsid w:val="F2FF0C58"/>
    <w:rsid w:val="F52F0734"/>
    <w:rsid w:val="F5BFB600"/>
    <w:rsid w:val="F5FB7A11"/>
    <w:rsid w:val="F6FEDFB1"/>
    <w:rsid w:val="F6FFA22C"/>
    <w:rsid w:val="F6FFF449"/>
    <w:rsid w:val="F71712E6"/>
    <w:rsid w:val="F7CF4F91"/>
    <w:rsid w:val="F7EFBDF0"/>
    <w:rsid w:val="F7F35442"/>
    <w:rsid w:val="F7FB85FD"/>
    <w:rsid w:val="F7FC7DDF"/>
    <w:rsid w:val="F9BFEC39"/>
    <w:rsid w:val="F9EDFF9A"/>
    <w:rsid w:val="F9EED1EF"/>
    <w:rsid w:val="F9EFAA8B"/>
    <w:rsid w:val="FAD98731"/>
    <w:rsid w:val="FAFF76A2"/>
    <w:rsid w:val="FB57B8E4"/>
    <w:rsid w:val="FB6B70E4"/>
    <w:rsid w:val="FB7B228E"/>
    <w:rsid w:val="FBBF18CC"/>
    <w:rsid w:val="FBFBE834"/>
    <w:rsid w:val="FD0A6FE3"/>
    <w:rsid w:val="FE373A37"/>
    <w:rsid w:val="FE5F9554"/>
    <w:rsid w:val="FE66B2F0"/>
    <w:rsid w:val="FE7FFEFC"/>
    <w:rsid w:val="FEEF8DE9"/>
    <w:rsid w:val="FEFBD36E"/>
    <w:rsid w:val="FEFC561A"/>
    <w:rsid w:val="FEFDFAAF"/>
    <w:rsid w:val="FF7D9D3B"/>
    <w:rsid w:val="FF7DFB6A"/>
    <w:rsid w:val="FF7FAD8F"/>
    <w:rsid w:val="FFAF5AEE"/>
    <w:rsid w:val="FFB35A4A"/>
    <w:rsid w:val="FFBEA780"/>
    <w:rsid w:val="FFBF6A58"/>
    <w:rsid w:val="FFDBB268"/>
    <w:rsid w:val="FFE96390"/>
    <w:rsid w:val="FFED7D69"/>
    <w:rsid w:val="FFEF5188"/>
    <w:rsid w:val="FFEFAEB8"/>
    <w:rsid w:val="FFF5BD5F"/>
    <w:rsid w:val="FFF5D88A"/>
    <w:rsid w:val="FFFBF782"/>
    <w:rsid w:val="FFFFB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customStyle="1" w:styleId="8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2022-04-07T04:38:00Z</dcterms:created>
  <dc:creator>xxl</dc:creator>
  <cp:lastModifiedBy>miaoxueyu</cp:lastModifiedBy>
  <dcterms:modified xsi:type="dcterms:W3CDTF">2022-04-17T10:33:28Z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  <property fmtid="{D5CDD505-2E9C-101B-9397-08002B2CF9AE}" pid="3" name="ICV">
    <vt:lpwstr>3401402886A34381A4E9095F10C5FCE3</vt:lpwstr>
  </property>
</Properties>
</file>